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8E" w:rsidRPr="003E7D8A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7D8A">
        <w:rPr>
          <w:rFonts w:ascii="Times New Roman" w:hAnsi="Times New Roman" w:cs="Times New Roman"/>
          <w:sz w:val="32"/>
          <w:szCs w:val="32"/>
        </w:rPr>
        <w:t>Балтийский государственный технический университет</w:t>
      </w:r>
      <w:r w:rsidRPr="003E7D8A">
        <w:rPr>
          <w:rFonts w:ascii="Times New Roman" w:hAnsi="Times New Roman" w:cs="Times New Roman"/>
          <w:sz w:val="32"/>
          <w:szCs w:val="32"/>
        </w:rPr>
        <w:br/>
        <w:t>«ВОЕНМЕХ»  им. Д. Ф. Устинова</w:t>
      </w:r>
    </w:p>
    <w:p w:rsidR="00E70D8E" w:rsidRPr="003E7D8A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7D8A">
        <w:rPr>
          <w:rFonts w:ascii="Times New Roman" w:hAnsi="Times New Roman" w:cs="Times New Roman"/>
          <w:sz w:val="32"/>
          <w:szCs w:val="32"/>
        </w:rPr>
        <w:t>Факультет “</w:t>
      </w:r>
      <w:r w:rsidRPr="003E7D8A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3E7D8A">
        <w:rPr>
          <w:rFonts w:ascii="Times New Roman" w:hAnsi="Times New Roman" w:cs="Times New Roman"/>
          <w:sz w:val="32"/>
          <w:szCs w:val="32"/>
        </w:rPr>
        <w:t>” Естественнонаучный</w:t>
      </w:r>
    </w:p>
    <w:p w:rsidR="00E70D8E" w:rsidRPr="003E7D8A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7D8A">
        <w:rPr>
          <w:rFonts w:ascii="Times New Roman" w:hAnsi="Times New Roman" w:cs="Times New Roman"/>
          <w:sz w:val="32"/>
          <w:szCs w:val="32"/>
        </w:rPr>
        <w:t>Кафедра О</w:t>
      </w:r>
      <w:proofErr w:type="gramStart"/>
      <w:r w:rsidRPr="003E7D8A">
        <w:rPr>
          <w:rFonts w:ascii="Times New Roman" w:hAnsi="Times New Roman" w:cs="Times New Roman"/>
          <w:sz w:val="32"/>
          <w:szCs w:val="32"/>
        </w:rPr>
        <w:t>7</w:t>
      </w:r>
      <w:proofErr w:type="gramEnd"/>
      <w:r w:rsidRPr="003E7D8A">
        <w:rPr>
          <w:rFonts w:ascii="Times New Roman" w:hAnsi="Times New Roman" w:cs="Times New Roman"/>
          <w:sz w:val="32"/>
          <w:szCs w:val="32"/>
        </w:rPr>
        <w:t xml:space="preserve"> «Информационные системы и программная инженерия»</w:t>
      </w:r>
    </w:p>
    <w:p w:rsidR="00E70D8E" w:rsidRPr="003E7D8A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70D8E" w:rsidRPr="003E7D8A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70D8E" w:rsidRPr="003E7D8A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70D8E" w:rsidRPr="003E7D8A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70D8E" w:rsidRPr="003E7D8A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70D8E" w:rsidRPr="003E7D8A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70D8E" w:rsidRPr="003E7D8A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70D8E" w:rsidRPr="003E7D8A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7D8A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№1</w:t>
      </w:r>
      <w:r w:rsidRPr="003E7D8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E7D8A">
        <w:rPr>
          <w:rFonts w:ascii="Times New Roman" w:hAnsi="Times New Roman" w:cs="Times New Roman"/>
          <w:sz w:val="32"/>
          <w:szCs w:val="32"/>
        </w:rPr>
        <w:t>по дисциплине «Программирование на ЯВУ»</w:t>
      </w:r>
      <w:r w:rsidRPr="003E7D8A">
        <w:rPr>
          <w:rFonts w:ascii="Times New Roman" w:hAnsi="Times New Roman" w:cs="Times New Roman"/>
          <w:sz w:val="32"/>
          <w:szCs w:val="32"/>
        </w:rPr>
        <w:br/>
        <w:t>на тему «КЛАССЫ: ОСНОВНЫЕ ПОНЯТИЯ И ОПРЕДЕЛЕНИЯ»</w:t>
      </w:r>
    </w:p>
    <w:p w:rsidR="00E70D8E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D8E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D8E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D8E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D8E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D8E" w:rsidRDefault="00E70D8E" w:rsidP="00E70D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D8E" w:rsidRDefault="00E70D8E" w:rsidP="00E70D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0D8E" w:rsidRDefault="00E70D8E" w:rsidP="00E70D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0D8E" w:rsidRDefault="00E70D8E" w:rsidP="00E70D8E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897EC9">
        <w:rPr>
          <w:rFonts w:ascii="Times New Roman" w:hAnsi="Times New Roman" w:cs="Times New Roman"/>
          <w:sz w:val="28"/>
          <w:szCs w:val="28"/>
        </w:rPr>
        <w:t>Костров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7EC9">
        <w:rPr>
          <w:rFonts w:ascii="Times New Roman" w:hAnsi="Times New Roman" w:cs="Times New Roman"/>
          <w:sz w:val="28"/>
          <w:szCs w:val="28"/>
        </w:rPr>
        <w:t>Г. Ю</w:t>
      </w:r>
      <w:r>
        <w:rPr>
          <w:rFonts w:ascii="Times New Roman" w:hAnsi="Times New Roman" w:cs="Times New Roman"/>
          <w:sz w:val="28"/>
          <w:szCs w:val="28"/>
        </w:rPr>
        <w:t xml:space="preserve">.            </w:t>
      </w:r>
      <w:r w:rsidRPr="00C57B17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О712Б</w:t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Васюков В.М.</w:t>
      </w:r>
      <w:r w:rsidRPr="00C57B17">
        <w:rPr>
          <w:rFonts w:ascii="Times New Roman" w:hAnsi="Times New Roman" w:cs="Times New Roman"/>
          <w:sz w:val="28"/>
          <w:szCs w:val="28"/>
        </w:rPr>
        <w:br/>
      </w:r>
    </w:p>
    <w:p w:rsidR="00E70D8E" w:rsidRDefault="00E70D8E" w:rsidP="00E70D8E"/>
    <w:p w:rsidR="00E70D8E" w:rsidRDefault="00E70D8E" w:rsidP="00E70D8E">
      <w:pPr>
        <w:jc w:val="center"/>
      </w:pPr>
    </w:p>
    <w:p w:rsidR="00E70D8E" w:rsidRPr="003E7D8A" w:rsidRDefault="00E70D8E" w:rsidP="00E70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676AA4" w:rsidRDefault="00676AA4" w:rsidP="00AC35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AA4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F97051" w:rsidRDefault="00676AA4" w:rsidP="00C52A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AA4">
        <w:rPr>
          <w:rFonts w:ascii="Times New Roman" w:hAnsi="Times New Roman" w:cs="Times New Roman"/>
          <w:sz w:val="28"/>
          <w:szCs w:val="28"/>
        </w:rPr>
        <w:t>Описать класс в соответствии с индивидуальным вариантом задания и реализовать все его методы. Каждый класс должен содержать, помимо указанных в варианте методов, конструктор с параметрами, конструктор копирования, деструктор, методы ввода с клавиатуры, установки и получения значений полей, вывода этих значений на экран. В каждом методе класса, включая конструкторы и деструктор, предусмотреть отладочную печать сообщения, содержащего имя метода. Написать программу для тестирования всех методов класса, выбор метода должен осуществляться с помощью меню.</w:t>
      </w:r>
    </w:p>
    <w:p w:rsidR="00C52A15" w:rsidRDefault="00C52A15" w:rsidP="00C52A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2D2F" w:rsidRPr="008C34B8" w:rsidRDefault="008C34B8" w:rsidP="00AC35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12</w:t>
      </w:r>
    </w:p>
    <w:p w:rsidR="00897EC9" w:rsidRPr="00897EC9" w:rsidRDefault="00897EC9" w:rsidP="00897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Треугольник</w:t>
      </w:r>
    </w:p>
    <w:p w:rsidR="00897EC9" w:rsidRPr="00897EC9" w:rsidRDefault="00897EC9" w:rsidP="00897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Поля: длина одной из сторон и </w:t>
      </w:r>
      <w:proofErr w:type="gramStart"/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величины</w:t>
      </w:r>
      <w:proofErr w:type="gramEnd"/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прилежащих к ней углов</w:t>
      </w:r>
    </w:p>
    <w:p w:rsidR="00897EC9" w:rsidRPr="00897EC9" w:rsidRDefault="00897EC9" w:rsidP="00897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Методы: вычисление высоты, проведенной из заданного </w:t>
      </w:r>
      <w:proofErr w:type="spellStart"/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угла</w:t>
      </w:r>
      <w:proofErr w:type="gramStart"/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,о</w:t>
      </w:r>
      <w:proofErr w:type="gramEnd"/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пределение</w:t>
      </w:r>
      <w:proofErr w:type="spellEnd"/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</w:t>
      </w:r>
    </w:p>
    <w:p w:rsidR="00897EC9" w:rsidRPr="00897EC9" w:rsidRDefault="00897EC9" w:rsidP="00897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(остроугольный, прямоугольный, тупоугольный)</w:t>
      </w:r>
      <w:proofErr w:type="gramStart"/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,в</w:t>
      </w:r>
      <w:proofErr w:type="gramEnd"/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ычисление всех углов, вычисление длин всех сторон</w:t>
      </w:r>
    </w:p>
    <w:p w:rsidR="00897EC9" w:rsidRPr="00897EC9" w:rsidRDefault="00897EC9" w:rsidP="00897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Операторы: перегрузка операции ^ для обозначения операции определения подобия двух</w:t>
      </w:r>
    </w:p>
    <w:p w:rsidR="00897EC9" w:rsidRPr="00897EC9" w:rsidRDefault="00897EC9" w:rsidP="00897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7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треугольников</w:t>
      </w:r>
    </w:p>
    <w:p w:rsidR="00676AA4" w:rsidRPr="002B4A01" w:rsidRDefault="00676AA4" w:rsidP="00676A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76AA4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676AA4">
        <w:rPr>
          <w:rFonts w:ascii="Times New Roman" w:hAnsi="Times New Roman" w:cs="Times New Roman"/>
          <w:b/>
          <w:sz w:val="28"/>
          <w:szCs w:val="28"/>
        </w:rPr>
        <w:t>кст</w:t>
      </w:r>
      <w:r w:rsidRPr="00897E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6AA4"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 w:rsidRPr="00676AA4">
        <w:rPr>
          <w:rFonts w:ascii="Times New Roman" w:hAnsi="Times New Roman" w:cs="Times New Roman"/>
          <w:b/>
          <w:sz w:val="28"/>
          <w:szCs w:val="28"/>
        </w:rPr>
        <w:t>ограммы</w:t>
      </w:r>
      <w:r w:rsidRPr="00897EC9">
        <w:rPr>
          <w:rFonts w:ascii="Times New Roman" w:hAnsi="Times New Roman" w:cs="Times New Roman"/>
          <w:b/>
          <w:sz w:val="28"/>
          <w:szCs w:val="28"/>
        </w:rPr>
        <w:t>:</w:t>
      </w:r>
    </w:p>
    <w:p w:rsidR="00897EC9" w:rsidRPr="002B4A01" w:rsidRDefault="00897EC9" w:rsidP="00676A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B4A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triangle</w:t>
      </w:r>
      <w:r w:rsidRPr="002B4A0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97EC9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ifndef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TRIANGLE_H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TRIANGLE_H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std;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private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side;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angle_1;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angle_2;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:rsidR="00897EC9" w:rsidRPr="00C52A15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gramEnd"/>
      <w:r w:rsidRPr="00C52A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</w:t>
      </w:r>
      <w:r w:rsidRPr="00C52A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97EC9" w:rsidRPr="00C52A15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52A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</w:t>
      </w:r>
      <w:r w:rsidRPr="00C52A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52A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);///</w:t>
      </w:r>
      <w:r w:rsidRPr="008C34B8">
        <w:rPr>
          <w:rFonts w:ascii="Courier New" w:hAnsi="Courier New" w:cs="Courier New"/>
          <w:color w:val="000000" w:themeColor="text1"/>
          <w:sz w:val="20"/>
          <w:szCs w:val="20"/>
        </w:rPr>
        <w:t>конструктор</w:t>
      </w:r>
      <w:r w:rsidRPr="00C52A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C34B8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Pr="00C52A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C34B8">
        <w:rPr>
          <w:rFonts w:ascii="Courier New" w:hAnsi="Courier New" w:cs="Courier New"/>
          <w:color w:val="000000" w:themeColor="text1"/>
          <w:sz w:val="20"/>
          <w:szCs w:val="20"/>
        </w:rPr>
        <w:t>умолчанию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52A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string, double, double, double);///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конструктор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параметром</w:t>
      </w:r>
      <w:proofErr w:type="spellEnd"/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triangle &amp;);///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конструктор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копирования</w:t>
      </w:r>
      <w:proofErr w:type="spellEnd"/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~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деструктор</w:t>
      </w:r>
      <w:proofErr w:type="spellEnd"/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Геттеры</w:t>
      </w:r>
      <w:proofErr w:type="spellEnd"/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getSide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getAngle_1(); 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getAngle_2(); 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Сеттеры</w:t>
      </w:r>
      <w:proofErr w:type="spellEnd"/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setSide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(double);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setAngle_1(double);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setAngle_2(double);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Методы</w:t>
      </w:r>
      <w:proofErr w:type="spellEnd"/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set_triangle_properties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calculation_all_angles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calculating_all_sides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calculating_height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type();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find_similarity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(triangle* &amp;,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friend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operator&lt;&lt;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&amp;out, const triangle &amp;output);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friend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operator&gt;&gt;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&amp;in, triangle &amp;input);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friend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 operator^ (const triangle&amp; tr_1, const triangle&amp; tr_2);//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вычисление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площади</w:t>
      </w:r>
      <w:proofErr w:type="spellEnd"/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endif</w:t>
      </w:r>
      <w:proofErr w:type="spellEnd"/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64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Файл</w:t>
      </w:r>
      <w:r w:rsidRPr="002B4A0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64B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menu.h</w:t>
      </w:r>
      <w:proofErr w:type="spellEnd"/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triangle.h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ifndef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MENU_H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MENU_H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print_triangle_menu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print_main_menu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print_all_triagles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(triangle,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init_array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(triangle* &amp;, const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); 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free_array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(triangle* );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realloc_array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(triangle* &amp;,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);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fill_array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(triangle* &amp;, const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);  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triangle_menu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(triangle* &amp;,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get_variant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menu();</w:t>
      </w:r>
    </w:p>
    <w:p w:rsidR="00897EC9" w:rsidRPr="00A64B83" w:rsidRDefault="00897EC9" w:rsidP="00897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spellStart"/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endif</w:t>
      </w:r>
      <w:proofErr w:type="spellEnd"/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// MENU_H</w:t>
      </w:r>
    </w:p>
    <w:p w:rsidR="00897EC9" w:rsidRPr="00A64B83" w:rsidRDefault="00897EC9" w:rsidP="00897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97EC9" w:rsidRPr="00A64B83" w:rsidRDefault="00A64B83" w:rsidP="00897EC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64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Файл</w:t>
      </w:r>
      <w:r w:rsidRPr="00A64B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triangle.cpp</w:t>
      </w:r>
    </w:p>
    <w:p w:rsidR="00A64B83" w:rsidRPr="00A64B83" w:rsidRDefault="00A64B83" w:rsidP="00897EC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triangle.h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memory.h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menu.h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cmath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triangle::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triangle()</w:t>
      </w:r>
      <w:proofErr w:type="gramEnd"/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-&gt; name = "example" 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-&gt;side = 5;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-&gt;angle_1 = 60;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-&gt;angle_2 = 30;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конструктор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параметром</w:t>
      </w:r>
      <w:proofErr w:type="spellEnd"/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triangle::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name, double side, double angle_1, double angle_2)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-&gt;name = name;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-&gt;side = side;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-&gt;angle_1 = angle_1;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-&gt;angle_2 = angle_2;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конструктор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копирования</w:t>
      </w:r>
      <w:proofErr w:type="spellEnd"/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triangle::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triangle &amp;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src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-&gt;name = src.name;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-&gt;side =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src.side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-&gt;angle_1 = src.angle_1;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-&gt;angle_2 = src.angle_2;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деструктор</w:t>
      </w:r>
      <w:proofErr w:type="spellEnd"/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::~triangle()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-&gt;name = "";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-&gt;side = 0;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-&gt;angle_1 = 0;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-&gt;angle_2 = 0;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геттеры</w:t>
      </w:r>
      <w:proofErr w:type="spellEnd"/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triangle::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getSide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this-&gt;side;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triangle::getAngle_1()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this-&gt;angle_1;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triangle::getAngle_2()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this-&gt;angle_2;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сеттеры</w:t>
      </w:r>
      <w:proofErr w:type="spellEnd"/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triangle::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setSide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(double side)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-&gt;side = side;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triangle::setAngle_1(double angle_1)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-&gt;angle_1 = angle_1;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triangle::setAngle_2(double angle_2)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-&gt;angle_2 = angle_2;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методы</w:t>
      </w:r>
      <w:proofErr w:type="spellEnd"/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triangle::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set_triangle_properties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variant;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"1. Change triangle name"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"2. Change triangle side"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"3. Change angle #1"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"4. Change angle #2"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string ( 25,  '-' )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"5. Exit"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"&gt;" 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variant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get_variant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(variant)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"Enter new name"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this-&gt;name;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side;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"Enter new triangle side"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side;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setSide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side);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angle_1;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"Enter new triangle angle"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angle_1;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setAngle_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angle_1);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4: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angle_2;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"Enter new triangle angle"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angle_2;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setAngle_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angle_2);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5: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"Exit"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variant !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5);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triangle::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calculation_all_angles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"Angle #1 = " &lt;&lt; this-&gt; angle_1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"Angle #2 = " &lt;&lt; this-&gt; angle_2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angle_3 = (180 - this-&gt;angle_1 - this-&gt;angle_2);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"Angle #3 = " &lt;&lt; angle_3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triangle::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calculating_all_sides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side_2 = (this-&gt;side * sin(this-&gt;angle_1 * M_PI / 180));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side_3 = (this-&gt;side * sin(this-&gt;angle_2 * M_PI / 180));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"Side #1 = " &lt;&lt; this-&gt; side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"Side #2 = " &lt;&lt; side_2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"Side #3 = " &lt;&lt; side_3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triangle::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calculating_height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height_1 = (this-&gt;side * sin(this-&gt;angle_2 * M_PI / 180));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"Height from angle_1" &lt;&lt; " = " &lt;&lt; height_1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height_2 = (this-&gt;side * sin(this-&gt;angle_1 * M_PI / 180));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"Height from angle_2" &lt;&lt;  " = " &lt;&lt; height_2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triangle::type()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angle_3 = (180 - this-&gt;angle_1 - this-&gt;angle_2);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(this-&gt;angle_1 == 90 || this-&gt;angle_2 == 90 || angle_3 == 90)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"Triangle is right"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(this-&gt;angle_1 == this-&gt;angle_2 || this-&gt;angle_1 == angle_3 || this-&gt;angle_2 == angle_3)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"Triangle is isosceles"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(this-&gt;angle_1 &gt; 90 || this-&gt;angle_2 &gt; 90 || angle_3 &gt; 90)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"Triangle is obtuse"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"Triangle is scalene"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triangle::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find_similarity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(triangle* &amp;list,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N,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current)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"Choose triangle"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"&gt; 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"); 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очищаем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 &lt;&lt; ". " &lt;&lt;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list[</w:t>
      </w:r>
      <w:proofErr w:type="spellStart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].name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string ( 25,  '-' )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N + 1 &lt;&lt; ". Exit"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"&gt;";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get_variant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 + 1);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 = N + 1;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count)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(list[current] ^ list[var-1])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оператор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вывода</w:t>
      </w:r>
      <w:proofErr w:type="spellEnd"/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operator&lt;&lt;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&amp;out, const triangle &amp;output)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"Name: " &lt;&lt; output.name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"side: 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output.side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"angle_1: " &lt;&lt; output.angle_1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"angle_2: " &lt;&lt; output.angle_2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out;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оператор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ввода</w:t>
      </w:r>
      <w:proofErr w:type="spellEnd"/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operator&gt;&gt;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&amp;in, triangle &amp;input)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flag = 0;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"side: 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side_1;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side_1 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(side_1 &gt; 0)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input.side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side_1;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 != 1);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"angle_1: 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ang_1;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ang_1 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(ang_1 &gt; 1 &amp;&amp; ang_1 &lt; 180)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input.angle_2 = ang_1;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}while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(flag != 1);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"angle_2: 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ang_2;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ang_2 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(ang_2 &gt; 1 &amp;&amp; ang_2 &lt; 180)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input.angle_2 = ang_2;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}while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(flag != 1);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operator^ (const triangle &amp;tr_1, const triangle &amp;tr_2)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tr_1_angle_3 = (180 - tr_1.angle_1 - tr_1.angle_2);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tr_2_angle_3 = (180 - tr_2.angle_1 - tr_2.angle_2);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[3];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(tr_1.angle_1 == tr_2.angle_1 )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(tr_1.angle_2 == tr_2.angle_2)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"Triangles are similar";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 else if (tr_1.angle_2 == tr_2_angle_3)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"Triangles are similar";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 else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"Triangles are not similar";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else if (tr_1.angle_1 == tr_2.angle_2)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(tr_1.angle_2 == tr_2.angle_1)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"Triangles are similar";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 else if (tr_1.angle_2 == tr_2_angle_3)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"Triangles are similar";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 else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"Triangles are not similar";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else if (tr_1.angle_1 == tr_2_angle_3)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(tr_1.angle_2 == tr_2.angle_1)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"Triangles are similar";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 else if (tr_1.angle_2 == tr_2.angle_2)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"Triangles are similar";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 else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"Triangles are not similar";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"Triangles are not similar";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64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Файл</w:t>
      </w:r>
      <w:r w:rsidRPr="00A64B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menu.cpp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menu.h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triangle.h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"string"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std;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print_triangle_menu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"); //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очищаем</w:t>
      </w: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экран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"What do you want to do?" &lt;&lt;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"1. Triangle properties"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"2. Set triangle properties"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"3. Calculation of all angles"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"4. Calculating the lengths of all sides"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"5. Calculating the height drawn from a given angle"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"6. Determining the type of triangle"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"7. Find similar triangle"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string ( 25,  '-' )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"8. Exit"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"&gt; ";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print_main_menu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"); //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очищаем</w:t>
      </w: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экран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"What do you want to do?" &lt;&lt;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"1. Select triangle"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"2. Create new triangle"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string ( 25,  '-' )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"3. Exit"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"&gt; ";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print_all_triagles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(triangle* &amp;list,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"Choose triangle PLS!" &lt;&lt;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"&gt; ";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"); //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очищаем</w:t>
      </w: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экран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 &lt;&lt; ". " &lt;&lt;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list[</w:t>
      </w:r>
      <w:proofErr w:type="spellStart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].name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string ( 25,  '-' )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N + 1 &lt;&lt; ". Exit"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init_array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(triangle* &amp;P, const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N){    P = new triangle [N];  } //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инициализация</w:t>
      </w: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массива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void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triangle* P){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    delete [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]P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}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realloc_array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(triangle* &amp;P,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N){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new_ptr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triangle [N + 1];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memmove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new_ptr,P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sizeof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triangle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) * N);  //Копирование старых данных в новое формирование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 =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new_ptr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fill_array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(triangle* &amp;P, const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N) {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P[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N] = triangle();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flag = 0;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"Enter the name of the triangle: ";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name);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P[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N].name =  name;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P[N];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Triagle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created"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A64B83" w:rsidRPr="008C34B8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34B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:rsidR="00A64B83" w:rsidRPr="008C34B8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8C34B8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8C34B8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menu ()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variant_menu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*list = 0;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 = 0;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list,N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print_main_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variant_menu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variant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variant_menu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выбор</w:t>
      </w: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треугольника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(N == 0)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"There are no triangles"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"pause");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 else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print_all_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triagles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list, N);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"&gt;";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 = N + 1;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get_variant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(count);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count)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list,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realloc_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list,N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list,N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N++;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"pause");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variant_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3);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triangle_menu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(triangle* &amp;P,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variant;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print_triangle_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variant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get_variant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(8);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(variant)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P[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P[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set_triangle_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properties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P[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calculation_all_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angles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4: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P[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calculating_all_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sides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5: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P[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calculating_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6: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P[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7: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P[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find_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similarity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P,N,var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8: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"Exit" &lt;&lt;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8C34B8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C34B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variant !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8 ?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"pause") : 0;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variant !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8);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get_variant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cin.clear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; // строка для считывания введённых данных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getline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); // считываем строку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пока ввод некорректен, сообщаем об этом и просим повторить его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sscanf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s.c_str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"%d", &amp;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!= 1 ||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1 ||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count)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s.size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0) {</w:t>
      </w:r>
    </w:p>
    <w:p w:rsidR="00A64B83" w:rsidRPr="008C34B8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"Incorrect input. </w:t>
      </w:r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Try</w:t>
      </w:r>
      <w:r w:rsidRPr="008C34B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again</w:t>
      </w:r>
      <w:r w:rsidRPr="008C34B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gramStart"/>
      <w:r w:rsidRPr="008C34B8">
        <w:rPr>
          <w:rFonts w:ascii="Courier New" w:hAnsi="Courier New" w:cs="Courier New"/>
          <w:color w:val="000000" w:themeColor="text1"/>
          <w:sz w:val="20"/>
          <w:szCs w:val="20"/>
        </w:rPr>
        <w:t>";</w:t>
      </w:r>
      <w:proofErr w:type="gramEnd"/>
      <w:r w:rsidRPr="008C34B8">
        <w:rPr>
          <w:rFonts w:ascii="Courier New" w:hAnsi="Courier New" w:cs="Courier New"/>
          <w:color w:val="000000" w:themeColor="text1"/>
          <w:sz w:val="20"/>
          <w:szCs w:val="20"/>
        </w:rPr>
        <w:t xml:space="preserve"> //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выводим</w:t>
      </w:r>
      <w:r w:rsidRPr="008C34B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сообщение</w:t>
      </w:r>
      <w:r w:rsidRPr="008C34B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об</w:t>
      </w:r>
      <w:r w:rsidRPr="008C34B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ошибке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4B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getline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s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); // считываем строку повторно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else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get_variant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(count);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1 ||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count) 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Pr="002B4A01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B83" w:rsidRPr="002B4A01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64B83" w:rsidRPr="002B4A01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64B83" w:rsidRPr="002B4A01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2B4A01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64B83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:rsidR="00A64B83" w:rsidRDefault="00A64B83" w:rsidP="00A64B8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64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Файл</w:t>
      </w:r>
      <w:r w:rsidRPr="002B4A0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A64B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main.cpp</w:t>
      </w:r>
    </w:p>
    <w:p w:rsidR="00A64B83" w:rsidRDefault="00A64B83" w:rsidP="00A64B8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triangle.h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menu.h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A64B8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std;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64B83" w:rsidRPr="002B4A01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2B4A0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menu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64B83" w:rsidRPr="00A64B83" w:rsidRDefault="00A64B83" w:rsidP="00A6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A64B83" w:rsidRPr="002B4A01" w:rsidRDefault="00A64B83" w:rsidP="00A64B83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64B8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64B83" w:rsidRPr="002B4A01" w:rsidRDefault="00A64B83" w:rsidP="00A64B8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64B83" w:rsidRPr="002B4A01" w:rsidRDefault="00A64B83" w:rsidP="00897E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6AA4" w:rsidRDefault="00B20200" w:rsidP="00676A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EB62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 программы</w:t>
      </w:r>
      <w:r w:rsidRPr="00EB62A5">
        <w:rPr>
          <w:rFonts w:ascii="Times New Roman" w:hAnsi="Times New Roman" w:cs="Times New Roman"/>
          <w:b/>
          <w:sz w:val="28"/>
          <w:szCs w:val="28"/>
        </w:rPr>
        <w:t>:</w:t>
      </w:r>
    </w:p>
    <w:p w:rsidR="00E567F2" w:rsidRDefault="00A64B83" w:rsidP="00AC35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61628" cy="2219325"/>
            <wp:effectExtent l="19050" t="0" r="0" b="0"/>
            <wp:docPr id="2" name="Рисунок 1" descr="https://sun9-87.userapi.com/impg/OdcOONjJoHHiujSIIgZd_fFDM0vIg1ht5Hmr2A/Y2RybmREzj8.jpg?size=460x313&amp;quality=96&amp;sign=adac219109cf96fd199a3c93c657e06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7.userapi.com/impg/OdcOONjJoHHiujSIIgZd_fFDM0vIg1ht5Hmr2A/Y2RybmREzj8.jpg?size=460x313&amp;quality=96&amp;sign=adac219109cf96fd199a3c93c657e069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628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A4" w:rsidRPr="00E567F2" w:rsidRDefault="00A64B83" w:rsidP="008319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вводим углы и сторону</w:t>
      </w:r>
      <w:r w:rsidR="008319D4">
        <w:rPr>
          <w:rFonts w:ascii="Times New Roman" w:hAnsi="Times New Roman" w:cs="Times New Roman"/>
          <w:sz w:val="28"/>
          <w:szCs w:val="28"/>
        </w:rPr>
        <w:t xml:space="preserve"> между ним</w:t>
      </w:r>
      <w:proofErr w:type="gramStart"/>
      <w:r w:rsidR="008319D4">
        <w:rPr>
          <w:rFonts w:ascii="Times New Roman" w:hAnsi="Times New Roman" w:cs="Times New Roman"/>
          <w:sz w:val="28"/>
          <w:szCs w:val="28"/>
        </w:rPr>
        <w:t>и</w:t>
      </w:r>
      <w:r w:rsidR="00940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04CF">
        <w:rPr>
          <w:rFonts w:ascii="Times New Roman" w:hAnsi="Times New Roman" w:cs="Times New Roman"/>
          <w:sz w:val="28"/>
          <w:szCs w:val="28"/>
        </w:rPr>
        <w:t>создание треугольника)</w:t>
      </w:r>
    </w:p>
    <w:p w:rsidR="008319D4" w:rsidRPr="008319D4" w:rsidRDefault="00A64B83" w:rsidP="008319D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62325" cy="1966894"/>
            <wp:effectExtent l="19050" t="0" r="9525" b="0"/>
            <wp:docPr id="4" name="Рисунок 4" descr="https://sun9-56.userapi.com/impg/ITjugksIPnSowfyH3FPAHYvfIDZpvGjBqciRYw/1isZpJGrSEU.jpg?size=506x296&amp;quality=96&amp;sign=87d4c7d5bdaf73bba00c06cb1d4e11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6.userapi.com/impg/ITjugksIPnSowfyH3FPAHYvfIDZpvGjBqciRYw/1isZpJGrSEU.jpg?size=506x296&amp;quality=96&amp;sign=87d4c7d5bdaf73bba00c06cb1d4e11e2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6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D4" w:rsidRPr="00AC35C8" w:rsidDel="00E567F2" w:rsidRDefault="008319D4" w:rsidP="008319D4">
      <w:pPr>
        <w:spacing w:after="0" w:line="360" w:lineRule="auto"/>
        <w:jc w:val="center"/>
        <w:rPr>
          <w:del w:id="1" w:author="Leo" w:date="2022-03-17T11:44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меню</w:t>
      </w:r>
    </w:p>
    <w:p w:rsidR="00B20200" w:rsidRPr="00AC35C8" w:rsidRDefault="00B20200" w:rsidP="00AC35C8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AC35C8" w:rsidRDefault="009404CF" w:rsidP="00AC35C8">
      <w:pPr>
        <w:spacing w:after="0" w:line="360" w:lineRule="auto"/>
        <w:jc w:val="center"/>
        <w:rPr>
          <w:rFonts w:ascii="Times New Roman" w:hAnsi="Times New Roman" w:cs="Times New Roman"/>
          <w:b/>
          <w:iCs/>
          <w:color w:val="00B05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24250" cy="1278025"/>
            <wp:effectExtent l="19050" t="0" r="0" b="0"/>
            <wp:docPr id="16" name="Рисунок 16" descr="https://sun9-33.userapi.com/impg/SVN-_-KoBZf_iE5NP823rXSi1pQMtbQEq2G7nQ/a2umgX-6PuA.jpg?size=455x165&amp;quality=96&amp;sign=c7ec5b5e952f6c64e42a1011d8e6f06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33.userapi.com/impg/SVN-_-KoBZf_iE5NP823rXSi1pQMtbQEq2G7nQ/a2umgX-6PuA.jpg?size=455x165&amp;quality=96&amp;sign=c7ec5b5e952f6c64e42a1011d8e6f06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DE0" w:rsidRDefault="008319D4" w:rsidP="008319D4">
      <w:pPr>
        <w:spacing w:after="0" w:line="360" w:lineRule="auto"/>
        <w:jc w:val="center"/>
        <w:rPr>
          <w:rFonts w:ascii="Times New Roman" w:hAnsi="Times New Roman" w:cs="Times New Roman"/>
          <w:b/>
          <w:i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3 - вывод введенных данных</w:t>
      </w:r>
    </w:p>
    <w:p w:rsidR="0024105D" w:rsidRDefault="002B4A01" w:rsidP="00AC35C8">
      <w:pPr>
        <w:spacing w:after="0" w:line="360" w:lineRule="auto"/>
        <w:jc w:val="center"/>
        <w:rPr>
          <w:rFonts w:ascii="Times New Roman" w:hAnsi="Times New Roman" w:cs="Times New Roman"/>
          <w:b/>
          <w:iCs/>
          <w:color w:val="00B05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57675" cy="1009650"/>
            <wp:effectExtent l="19050" t="0" r="9525" b="0"/>
            <wp:docPr id="1" name="Рисунок 1" descr="https://sun9-48.userapi.com/impg/JL0U4X2_rBVXBVbKDToeZMN1nhIyo-Wo2a9jIw/QlqRSup5Dsg.jpg?size=447x106&amp;quality=96&amp;sign=247a20063b9f11427d6c66744377be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impg/JL0U4X2_rBVXBVbKDToeZMN1nhIyo-Wo2a9jIw/QlqRSup5Dsg.jpg?size=447x106&amp;quality=96&amp;sign=247a20063b9f11427d6c66744377be1e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D4" w:rsidRPr="008319D4" w:rsidRDefault="008319D4" w:rsidP="008319D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4 – вычисление и </w:t>
      </w:r>
      <w:r w:rsidR="002B4A01">
        <w:rPr>
          <w:rFonts w:ascii="Times New Roman" w:hAnsi="Times New Roman" w:cs="Times New Roman"/>
          <w:iCs/>
          <w:sz w:val="28"/>
          <w:szCs w:val="28"/>
        </w:rPr>
        <w:t>всех углов треугольника</w:t>
      </w:r>
    </w:p>
    <w:p w:rsidR="0024105D" w:rsidRDefault="002B4A01" w:rsidP="00AC35C8">
      <w:pPr>
        <w:spacing w:after="0" w:line="360" w:lineRule="auto"/>
        <w:jc w:val="center"/>
        <w:rPr>
          <w:rFonts w:ascii="Times New Roman" w:hAnsi="Times New Roman" w:cs="Times New Roman"/>
          <w:b/>
          <w:iCs/>
          <w:color w:val="00B05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33650" cy="1562100"/>
            <wp:effectExtent l="19050" t="0" r="0" b="0"/>
            <wp:docPr id="3" name="Рисунок 4" descr="https://sun9-30.userapi.com/impg/bGVW47KE3KxcF2VOvqosIvC36TS9xjwi5AyyhQ/u4pFECokBOw.jpg?size=266x164&amp;quality=96&amp;sign=c3185837e748b45fa046e317cfbe47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0.userapi.com/impg/bGVW47KE3KxcF2VOvqosIvC36TS9xjwi5AyyhQ/u4pFECokBOw.jpg?size=266x164&amp;quality=96&amp;sign=c3185837e748b45fa046e317cfbe471e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D4" w:rsidRPr="00AC35C8" w:rsidRDefault="008319D4" w:rsidP="008319D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5 </w:t>
      </w:r>
      <w:r w:rsidR="002B4A01">
        <w:rPr>
          <w:rFonts w:ascii="Times New Roman" w:hAnsi="Times New Roman" w:cs="Times New Roman"/>
          <w:iCs/>
          <w:sz w:val="28"/>
          <w:szCs w:val="28"/>
        </w:rPr>
        <w:t>–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B4A01">
        <w:rPr>
          <w:rFonts w:ascii="Times New Roman" w:hAnsi="Times New Roman" w:cs="Times New Roman"/>
          <w:iCs/>
          <w:sz w:val="28"/>
          <w:szCs w:val="28"/>
        </w:rPr>
        <w:t>меню для установки значений треугольника</w:t>
      </w:r>
    </w:p>
    <w:p w:rsidR="008319D4" w:rsidRPr="008319D4" w:rsidRDefault="008319D4" w:rsidP="00AC35C8">
      <w:pPr>
        <w:spacing w:after="0" w:line="360" w:lineRule="auto"/>
        <w:jc w:val="center"/>
        <w:rPr>
          <w:rFonts w:ascii="Times New Roman" w:hAnsi="Times New Roman" w:cs="Times New Roman"/>
          <w:b/>
          <w:iCs/>
          <w:color w:val="00B050"/>
          <w:sz w:val="28"/>
          <w:szCs w:val="28"/>
        </w:rPr>
      </w:pPr>
    </w:p>
    <w:p w:rsidR="0024105D" w:rsidRDefault="002B4A01" w:rsidP="00AC35C8">
      <w:pPr>
        <w:spacing w:after="0" w:line="360" w:lineRule="auto"/>
        <w:jc w:val="center"/>
        <w:rPr>
          <w:rFonts w:ascii="Times New Roman" w:hAnsi="Times New Roman" w:cs="Times New Roman"/>
          <w:b/>
          <w:iCs/>
          <w:color w:val="00B05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95775" cy="1123950"/>
            <wp:effectExtent l="19050" t="0" r="9525" b="0"/>
            <wp:docPr id="7" name="Рисунок 7" descr="https://sun9-81.userapi.com/impg/XDwr90sliCNVqIYe_kGe4v9Heg3Z0tl5y-26kA/fvnd3c9cuCs.jpg?size=451x118&amp;quality=96&amp;sign=c1c8072dcda170619a54981a2b0976a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1.userapi.com/impg/XDwr90sliCNVqIYe_kGe4v9Heg3Z0tl5y-26kA/fvnd3c9cuCs.jpg?size=451x118&amp;quality=96&amp;sign=c1c8072dcda170619a54981a2b0976aa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5C8" w:rsidRPr="008319D4" w:rsidRDefault="008319D4" w:rsidP="008319D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6 </w:t>
      </w:r>
      <w:r w:rsidR="002B4A01">
        <w:rPr>
          <w:rFonts w:ascii="Times New Roman" w:hAnsi="Times New Roman" w:cs="Times New Roman"/>
          <w:iCs/>
          <w:sz w:val="28"/>
          <w:szCs w:val="28"/>
        </w:rPr>
        <w:t>–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B4A01">
        <w:rPr>
          <w:rFonts w:ascii="Times New Roman" w:hAnsi="Times New Roman" w:cs="Times New Roman"/>
          <w:iCs/>
          <w:sz w:val="28"/>
          <w:szCs w:val="28"/>
        </w:rPr>
        <w:t>Вычисление длин всех сторон треугольника</w:t>
      </w:r>
    </w:p>
    <w:p w:rsidR="00AC35C8" w:rsidRPr="002B4A01" w:rsidRDefault="00AC35C8" w:rsidP="00AC35C8">
      <w:pPr>
        <w:spacing w:after="0" w:line="360" w:lineRule="auto"/>
        <w:jc w:val="center"/>
        <w:rPr>
          <w:rFonts w:ascii="Times New Roman" w:hAnsi="Times New Roman" w:cs="Times New Roman"/>
          <w:b/>
          <w:iCs/>
          <w:color w:val="00B050"/>
          <w:sz w:val="28"/>
          <w:szCs w:val="28"/>
        </w:rPr>
      </w:pPr>
    </w:p>
    <w:p w:rsidR="0024105D" w:rsidRDefault="002B4A01" w:rsidP="00AC35C8">
      <w:pPr>
        <w:spacing w:after="0" w:line="360" w:lineRule="auto"/>
        <w:jc w:val="center"/>
        <w:rPr>
          <w:rFonts w:ascii="Times New Roman" w:hAnsi="Times New Roman" w:cs="Times New Roman"/>
          <w:b/>
          <w:iCs/>
          <w:color w:val="00B05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19600" cy="704850"/>
            <wp:effectExtent l="19050" t="0" r="0" b="0"/>
            <wp:docPr id="5" name="Рисунок 16" descr="https://sun9-87.userapi.com/impg/nL-xgQjH_GCeljdkcn-tGvLtUVol925tBG5JrQ/IAk-MzOjqY4.jpg?size=464x74&amp;quality=96&amp;sign=99fa727820186edc0f77f3bbc8e7a77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87.userapi.com/impg/nL-xgQjH_GCeljdkcn-tGvLtUVol925tBG5JrQ/IAk-MzOjqY4.jpg?size=464x74&amp;quality=96&amp;sign=99fa727820186edc0f77f3bbc8e7a77e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D4" w:rsidRDefault="008319D4" w:rsidP="008319D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7 - тип треугольника</w:t>
      </w:r>
    </w:p>
    <w:p w:rsidR="009404CF" w:rsidRPr="00AC35C8" w:rsidRDefault="009404CF" w:rsidP="008319D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33725" cy="1476375"/>
            <wp:effectExtent l="19050" t="0" r="9525" b="0"/>
            <wp:docPr id="6" name="Рисунок 13" descr="https://sun9-88.userapi.com/impg/vzDb9svh68xemBPvwKUrWgWRHr9T5LEa_P56LA/GGBguFdJltE.jpg?size=329x155&amp;quality=96&amp;sign=4dab52bd23c81aad9fca7001ac2d54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8.userapi.com/impg/vzDb9svh68xemBPvwKUrWgWRHr9T5LEa_P56LA/GGBguFdJltE.jpg?size=329x155&amp;quality=96&amp;sign=4dab52bd23c81aad9fca7001ac2d5441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D4" w:rsidRDefault="009404CF" w:rsidP="00AC35C8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9404C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Рисунок 8 – выбор треугольника</w:t>
      </w:r>
    </w:p>
    <w:p w:rsidR="002B4A01" w:rsidRDefault="002B4A01" w:rsidP="00AC35C8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24250" cy="1484313"/>
            <wp:effectExtent l="19050" t="0" r="0" b="0"/>
            <wp:docPr id="19" name="Рисунок 19" descr="https://sun9-1.userapi.com/impg/4IGpkPYTIynxSEPK-lnzoHgIznprKlgCZ_xyRg/aLWbj-yXBc8.jpg?size=444x187&amp;quality=96&amp;sign=a1ed17edd5c31523a5758e0bee8cbd3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1.userapi.com/impg/4IGpkPYTIynxSEPK-lnzoHgIznprKlgCZ_xyRg/aLWbj-yXBc8.jpg?size=444x187&amp;quality=96&amp;sign=a1ed17edd5c31523a5758e0bee8cbd39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8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A01" w:rsidRPr="009404CF" w:rsidRDefault="002B4A01" w:rsidP="00AC35C8">
      <w:pPr>
        <w:spacing w:after="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Рисунок 9 – определение подобия 2 треугольников</w:t>
      </w:r>
    </w:p>
    <w:sectPr w:rsidR="002B4A01" w:rsidRPr="009404CF" w:rsidSect="0091247A">
      <w:footerReference w:type="default" r:id="rId1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8D8" w:rsidRDefault="004738D8" w:rsidP="002C5F32">
      <w:pPr>
        <w:spacing w:after="0" w:line="240" w:lineRule="auto"/>
      </w:pPr>
      <w:r>
        <w:separator/>
      </w:r>
    </w:p>
  </w:endnote>
  <w:endnote w:type="continuationSeparator" w:id="0">
    <w:p w:rsidR="004738D8" w:rsidRDefault="004738D8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5202139"/>
      <w:docPartObj>
        <w:docPartGallery w:val="Page Numbers (Bottom of Page)"/>
        <w:docPartUnique/>
      </w:docPartObj>
    </w:sdtPr>
    <w:sdtContent>
      <w:p w:rsidR="00576026" w:rsidRDefault="00EA4E64" w:rsidP="00E70D8E">
        <w:pPr>
          <w:pStyle w:val="a6"/>
        </w:pPr>
      </w:p>
    </w:sdtContent>
  </w:sdt>
  <w:p w:rsidR="00576026" w:rsidRDefault="0057602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8D8" w:rsidRDefault="004738D8" w:rsidP="002C5F32">
      <w:pPr>
        <w:spacing w:after="0" w:line="240" w:lineRule="auto"/>
      </w:pPr>
      <w:r>
        <w:separator/>
      </w:r>
    </w:p>
  </w:footnote>
  <w:footnote w:type="continuationSeparator" w:id="0">
    <w:p w:rsidR="004738D8" w:rsidRDefault="004738D8" w:rsidP="002C5F3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o">
    <w15:presenceInfo w15:providerId="None" w15:userId="Le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8C0B63"/>
    <w:rsid w:val="00022D2F"/>
    <w:rsid w:val="000672F5"/>
    <w:rsid w:val="000E5672"/>
    <w:rsid w:val="000E5E26"/>
    <w:rsid w:val="000F3669"/>
    <w:rsid w:val="00102CB1"/>
    <w:rsid w:val="00126EE9"/>
    <w:rsid w:val="00144E7E"/>
    <w:rsid w:val="001513FA"/>
    <w:rsid w:val="0016119F"/>
    <w:rsid w:val="001D1A61"/>
    <w:rsid w:val="001E2216"/>
    <w:rsid w:val="002073FB"/>
    <w:rsid w:val="002352AF"/>
    <w:rsid w:val="0024105D"/>
    <w:rsid w:val="002671D9"/>
    <w:rsid w:val="002B4A01"/>
    <w:rsid w:val="002C5F32"/>
    <w:rsid w:val="002D0F80"/>
    <w:rsid w:val="002E12DE"/>
    <w:rsid w:val="002F611D"/>
    <w:rsid w:val="003019BE"/>
    <w:rsid w:val="00332364"/>
    <w:rsid w:val="00333ABC"/>
    <w:rsid w:val="00434399"/>
    <w:rsid w:val="0046733F"/>
    <w:rsid w:val="004738D8"/>
    <w:rsid w:val="00493F29"/>
    <w:rsid w:val="004B226F"/>
    <w:rsid w:val="004D1107"/>
    <w:rsid w:val="004D1813"/>
    <w:rsid w:val="004F282B"/>
    <w:rsid w:val="00507A59"/>
    <w:rsid w:val="00576026"/>
    <w:rsid w:val="005C2863"/>
    <w:rsid w:val="006179DD"/>
    <w:rsid w:val="00632199"/>
    <w:rsid w:val="00676AA4"/>
    <w:rsid w:val="006A37DB"/>
    <w:rsid w:val="006B03BB"/>
    <w:rsid w:val="006B3DBA"/>
    <w:rsid w:val="006C307C"/>
    <w:rsid w:val="006F766C"/>
    <w:rsid w:val="00705536"/>
    <w:rsid w:val="00705AD1"/>
    <w:rsid w:val="00741912"/>
    <w:rsid w:val="00763F55"/>
    <w:rsid w:val="007A4A36"/>
    <w:rsid w:val="008319D4"/>
    <w:rsid w:val="008761C6"/>
    <w:rsid w:val="00897EC9"/>
    <w:rsid w:val="008C0B63"/>
    <w:rsid w:val="008C34B8"/>
    <w:rsid w:val="00904822"/>
    <w:rsid w:val="0091247A"/>
    <w:rsid w:val="009404CF"/>
    <w:rsid w:val="00950A06"/>
    <w:rsid w:val="00951ECA"/>
    <w:rsid w:val="00957514"/>
    <w:rsid w:val="00963C0E"/>
    <w:rsid w:val="00981E33"/>
    <w:rsid w:val="009843BD"/>
    <w:rsid w:val="009F1817"/>
    <w:rsid w:val="00A219E6"/>
    <w:rsid w:val="00A64B83"/>
    <w:rsid w:val="00A96016"/>
    <w:rsid w:val="00AB1E4C"/>
    <w:rsid w:val="00AC35C8"/>
    <w:rsid w:val="00AC4C28"/>
    <w:rsid w:val="00B0327F"/>
    <w:rsid w:val="00B20200"/>
    <w:rsid w:val="00B872E6"/>
    <w:rsid w:val="00C207D7"/>
    <w:rsid w:val="00C52A15"/>
    <w:rsid w:val="00C57B17"/>
    <w:rsid w:val="00CE2126"/>
    <w:rsid w:val="00CE2F2F"/>
    <w:rsid w:val="00CE7238"/>
    <w:rsid w:val="00D5534F"/>
    <w:rsid w:val="00D763BF"/>
    <w:rsid w:val="00DF2AF6"/>
    <w:rsid w:val="00E567F2"/>
    <w:rsid w:val="00E600FB"/>
    <w:rsid w:val="00E67DE0"/>
    <w:rsid w:val="00E70D8E"/>
    <w:rsid w:val="00E747C1"/>
    <w:rsid w:val="00EA4E64"/>
    <w:rsid w:val="00EB62A5"/>
    <w:rsid w:val="00EC5CFC"/>
    <w:rsid w:val="00EF5B8A"/>
    <w:rsid w:val="00F64BDD"/>
    <w:rsid w:val="00F75E86"/>
    <w:rsid w:val="00F772C2"/>
    <w:rsid w:val="00F83BD9"/>
    <w:rsid w:val="00F871F2"/>
    <w:rsid w:val="00F97051"/>
    <w:rsid w:val="00FA6A64"/>
    <w:rsid w:val="00FC1AD7"/>
    <w:rsid w:val="00FE2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B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B62A5"/>
    <w:rPr>
      <w:rFonts w:ascii="Tahoma" w:hAnsi="Tahoma" w:cs="Tahoma"/>
      <w:sz w:val="16"/>
      <w:szCs w:val="16"/>
    </w:rPr>
  </w:style>
  <w:style w:type="paragraph" w:styleId="ab">
    <w:name w:val="No Spacing"/>
    <w:link w:val="ac"/>
    <w:uiPriority w:val="1"/>
    <w:qFormat/>
    <w:rsid w:val="00E70D8E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0D8E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E949B-FBBB-430A-AA1F-E168FF88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 ОА</dc:creator>
  <cp:lastModifiedBy>User Notebook</cp:lastModifiedBy>
  <cp:revision>6</cp:revision>
  <cp:lastPrinted>2022-06-07T19:39:00Z</cp:lastPrinted>
  <dcterms:created xsi:type="dcterms:W3CDTF">2022-04-15T06:58:00Z</dcterms:created>
  <dcterms:modified xsi:type="dcterms:W3CDTF">2022-06-07T19:40:00Z</dcterms:modified>
</cp:coreProperties>
</file>